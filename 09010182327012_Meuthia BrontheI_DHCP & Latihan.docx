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BD57B" w14:textId="77777777" w:rsidR="006358DB" w:rsidRPr="00FE4145" w:rsidRDefault="006358DB" w:rsidP="006358DB">
      <w:pPr>
        <w:rPr>
          <w:sz w:val="24"/>
          <w:szCs w:val="24"/>
        </w:rPr>
      </w:pPr>
      <w:r w:rsidRPr="00FE4145">
        <w:rPr>
          <w:sz w:val="24"/>
          <w:szCs w:val="24"/>
        </w:rPr>
        <w:t>Nama</w:t>
      </w:r>
      <w:r w:rsidRPr="00FE4145">
        <w:rPr>
          <w:sz w:val="24"/>
          <w:szCs w:val="24"/>
        </w:rPr>
        <w:tab/>
      </w:r>
      <w:r w:rsidRPr="00FE4145">
        <w:rPr>
          <w:sz w:val="24"/>
          <w:szCs w:val="24"/>
        </w:rPr>
        <w:tab/>
        <w:t>: Meuthia Bronthe</w:t>
      </w:r>
    </w:p>
    <w:p w14:paraId="53C97A8B" w14:textId="77777777" w:rsidR="006358DB" w:rsidRPr="00FE4145" w:rsidRDefault="006358DB" w:rsidP="006358DB">
      <w:pPr>
        <w:rPr>
          <w:sz w:val="24"/>
          <w:szCs w:val="24"/>
        </w:rPr>
      </w:pPr>
      <w:r w:rsidRPr="00FE4145">
        <w:rPr>
          <w:sz w:val="24"/>
          <w:szCs w:val="24"/>
        </w:rPr>
        <w:t>NIM</w:t>
      </w:r>
      <w:r w:rsidRPr="00FE4145">
        <w:rPr>
          <w:sz w:val="24"/>
          <w:szCs w:val="24"/>
        </w:rPr>
        <w:tab/>
      </w:r>
      <w:r w:rsidRPr="00FE4145">
        <w:rPr>
          <w:sz w:val="24"/>
          <w:szCs w:val="24"/>
        </w:rPr>
        <w:tab/>
        <w:t>: 09010182327012</w:t>
      </w:r>
    </w:p>
    <w:p w14:paraId="736EFC70" w14:textId="77777777" w:rsidR="006358DB" w:rsidRPr="00FE4145" w:rsidRDefault="006358DB" w:rsidP="006358DB">
      <w:pPr>
        <w:rPr>
          <w:sz w:val="24"/>
          <w:szCs w:val="24"/>
        </w:rPr>
      </w:pPr>
      <w:r w:rsidRPr="00FE4145">
        <w:rPr>
          <w:sz w:val="24"/>
          <w:szCs w:val="24"/>
        </w:rPr>
        <w:t>Kelas</w:t>
      </w:r>
      <w:r w:rsidRPr="00FE4145">
        <w:rPr>
          <w:sz w:val="24"/>
          <w:szCs w:val="24"/>
        </w:rPr>
        <w:tab/>
      </w:r>
      <w:r w:rsidRPr="00FE4145">
        <w:rPr>
          <w:sz w:val="24"/>
          <w:szCs w:val="24"/>
        </w:rPr>
        <w:tab/>
        <w:t>: MI3A</w:t>
      </w:r>
    </w:p>
    <w:p w14:paraId="03D73BA5" w14:textId="77777777" w:rsidR="006358DB" w:rsidRPr="00FE4145" w:rsidRDefault="006358DB" w:rsidP="006358DB">
      <w:pPr>
        <w:rPr>
          <w:sz w:val="24"/>
          <w:szCs w:val="24"/>
        </w:rPr>
      </w:pPr>
      <w:r w:rsidRPr="00FE4145">
        <w:rPr>
          <w:sz w:val="24"/>
          <w:szCs w:val="24"/>
        </w:rPr>
        <w:t>Mata Kuliah</w:t>
      </w:r>
      <w:r w:rsidRPr="00FE4145">
        <w:rPr>
          <w:sz w:val="24"/>
          <w:szCs w:val="24"/>
        </w:rPr>
        <w:tab/>
        <w:t>: Praktikum Jarkom</w:t>
      </w:r>
    </w:p>
    <w:p w14:paraId="7317CC3B" w14:textId="77777777" w:rsidR="006358DB" w:rsidRPr="00FE4145" w:rsidRDefault="006358DB" w:rsidP="006358DB">
      <w:pPr>
        <w:rPr>
          <w:rFonts w:ascii="Times New Roman" w:hAnsi="Times New Roman" w:cs="Times New Roman"/>
          <w:sz w:val="24"/>
          <w:szCs w:val="24"/>
        </w:rPr>
      </w:pPr>
    </w:p>
    <w:p w14:paraId="7302E279" w14:textId="77777777" w:rsidR="006358DB" w:rsidRPr="00FE4145" w:rsidRDefault="006358DB" w:rsidP="006358DB">
      <w:pPr>
        <w:rPr>
          <w:sz w:val="24"/>
          <w:szCs w:val="24"/>
        </w:rPr>
      </w:pPr>
      <w:proofErr w:type="gramStart"/>
      <w:r w:rsidRPr="00FE4145">
        <w:rPr>
          <w:sz w:val="24"/>
          <w:szCs w:val="24"/>
        </w:rPr>
        <w:t>MODUL  |</w:t>
      </w:r>
      <w:proofErr w:type="gramEnd"/>
      <w:r w:rsidRPr="00FE4145">
        <w:rPr>
          <w:sz w:val="24"/>
          <w:szCs w:val="24"/>
        </w:rPr>
        <w:t xml:space="preserve"> DHCP</w:t>
      </w:r>
    </w:p>
    <w:p w14:paraId="2A874BAF" w14:textId="5FE11EC7" w:rsidR="005372AD" w:rsidRPr="00FE4145" w:rsidRDefault="005372AD" w:rsidP="005372AD">
      <w:pPr>
        <w:jc w:val="center"/>
        <w:rPr>
          <w:sz w:val="24"/>
          <w:szCs w:val="24"/>
        </w:rPr>
      </w:pPr>
      <w:r w:rsidRPr="00FE4145">
        <w:rPr>
          <w:noProof/>
          <w:sz w:val="24"/>
          <w:szCs w:val="24"/>
        </w:rPr>
        <w:drawing>
          <wp:inline distT="0" distB="0" distL="0" distR="0" wp14:anchorId="157D6E8A" wp14:editId="0C48CCAF">
            <wp:extent cx="2956560" cy="3336966"/>
            <wp:effectExtent l="0" t="0" r="0" b="0"/>
            <wp:docPr id="31699225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92257" name="Picture 1"/>
                    <pic:cNvPicPr/>
                  </pic:nvPicPr>
                  <pic:blipFill rotWithShape="1">
                    <a:blip r:embed="rId4"/>
                    <a:srcRect l="15061" t="5982" r="15481" b="5527"/>
                    <a:stretch/>
                  </pic:blipFill>
                  <pic:spPr bwMode="auto">
                    <a:xfrm>
                      <a:off x="0" y="0"/>
                      <a:ext cx="2957309" cy="3337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2EC15" w14:textId="0F1FFBA3" w:rsidR="005372AD" w:rsidRPr="00FE4145" w:rsidRDefault="005372AD" w:rsidP="005372AD">
      <w:pPr>
        <w:jc w:val="center"/>
        <w:rPr>
          <w:sz w:val="24"/>
          <w:szCs w:val="24"/>
        </w:rPr>
      </w:pPr>
      <w:r w:rsidRPr="00FE4145">
        <w:rPr>
          <w:noProof/>
          <w:sz w:val="24"/>
          <w:szCs w:val="24"/>
        </w:rPr>
        <w:drawing>
          <wp:inline distT="0" distB="0" distL="0" distR="0" wp14:anchorId="59055FA6" wp14:editId="3E334F6D">
            <wp:extent cx="5731510" cy="1732280"/>
            <wp:effectExtent l="0" t="0" r="2540" b="1270"/>
            <wp:docPr id="8790696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6968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0292" w14:textId="2ECB12CC" w:rsidR="00D51464" w:rsidRPr="00FE4145" w:rsidRDefault="00D51464" w:rsidP="00D51464">
      <w:pPr>
        <w:jc w:val="center"/>
        <w:rPr>
          <w:sz w:val="24"/>
          <w:szCs w:val="24"/>
        </w:rPr>
      </w:pPr>
      <w:r w:rsidRPr="00FE4145">
        <w:rPr>
          <w:noProof/>
          <w:sz w:val="24"/>
          <w:szCs w:val="24"/>
        </w:rPr>
        <w:lastRenderedPageBreak/>
        <w:drawing>
          <wp:inline distT="0" distB="0" distL="0" distR="0" wp14:anchorId="3F9CE64A" wp14:editId="0CA89699">
            <wp:extent cx="4104736" cy="2933205"/>
            <wp:effectExtent l="0" t="0" r="0" b="635"/>
            <wp:docPr id="167984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42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172" cy="29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43A7" w14:textId="298E68CB" w:rsidR="006358DB" w:rsidRPr="00FE4145" w:rsidRDefault="006358DB" w:rsidP="006358DB">
      <w:pPr>
        <w:rPr>
          <w:sz w:val="24"/>
          <w:szCs w:val="24"/>
        </w:rPr>
      </w:pPr>
      <w:r w:rsidRPr="00FE4145">
        <w:rPr>
          <w:noProof/>
          <w:sz w:val="24"/>
          <w:szCs w:val="24"/>
        </w:rPr>
        <w:drawing>
          <wp:inline distT="0" distB="0" distL="0" distR="0" wp14:anchorId="0430EA8A" wp14:editId="631CE07F">
            <wp:extent cx="5996109" cy="1045029"/>
            <wp:effectExtent l="0" t="0" r="5080" b="3175"/>
            <wp:docPr id="5212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6495" name=""/>
                    <pic:cNvPicPr/>
                  </pic:nvPicPr>
                  <pic:blipFill rotWithShape="1">
                    <a:blip r:embed="rId7"/>
                    <a:srcRect r="15568"/>
                    <a:stretch/>
                  </pic:blipFill>
                  <pic:spPr bwMode="auto">
                    <a:xfrm>
                      <a:off x="0" y="0"/>
                      <a:ext cx="6023168" cy="104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10489" w14:textId="18C654E9" w:rsidR="006358DB" w:rsidRDefault="006358DB" w:rsidP="005372AD">
      <w:pPr>
        <w:pStyle w:val="NoSpacing"/>
        <w:rPr>
          <w:sz w:val="24"/>
          <w:szCs w:val="24"/>
        </w:rPr>
      </w:pPr>
      <w:r w:rsidRPr="00FE4145">
        <w:rPr>
          <w:sz w:val="24"/>
          <w:szCs w:val="24"/>
        </w:rPr>
        <w:t>Melihat daftar IP dari Client</w:t>
      </w:r>
    </w:p>
    <w:p w14:paraId="45773CE6" w14:textId="77777777" w:rsidR="00FE4145" w:rsidRPr="00FE4145" w:rsidRDefault="00FE4145" w:rsidP="005372AD">
      <w:pPr>
        <w:pStyle w:val="NoSpacing"/>
        <w:rPr>
          <w:sz w:val="24"/>
          <w:szCs w:val="24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736"/>
        <w:gridCol w:w="1785"/>
        <w:gridCol w:w="1950"/>
        <w:gridCol w:w="1772"/>
        <w:gridCol w:w="3071"/>
      </w:tblGrid>
      <w:tr w:rsidR="002D16C1" w:rsidRPr="00FE4145" w14:paraId="4414B142" w14:textId="77777777" w:rsidTr="002D16C1"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F83D4" w14:textId="77777777" w:rsidR="002D16C1" w:rsidRPr="00FE4145" w:rsidRDefault="002D16C1" w:rsidP="002D16C1">
            <w:pPr>
              <w:spacing w:after="200" w:line="276" w:lineRule="auto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FE4145">
              <w:rPr>
                <w:b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614091" w14:textId="77777777" w:rsidR="002D16C1" w:rsidRPr="00FE4145" w:rsidRDefault="002D16C1" w:rsidP="002D16C1">
            <w:pPr>
              <w:spacing w:after="200" w:line="276" w:lineRule="auto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FE4145">
              <w:rPr>
                <w:b/>
                <w:bCs/>
                <w:sz w:val="24"/>
                <w:szCs w:val="24"/>
                <w:lang w:val="id-ID"/>
              </w:rPr>
              <w:t>IP Addres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F6F1BD" w14:textId="77777777" w:rsidR="002D16C1" w:rsidRPr="00FE4145" w:rsidRDefault="002D16C1" w:rsidP="002D16C1">
            <w:pPr>
              <w:spacing w:after="200" w:line="276" w:lineRule="auto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FE4145">
              <w:rPr>
                <w:b/>
                <w:bCs/>
                <w:sz w:val="24"/>
                <w:szCs w:val="24"/>
                <w:lang w:val="id-ID"/>
              </w:rPr>
              <w:t>MAC Addres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A4AB30" w14:textId="77777777" w:rsidR="002D16C1" w:rsidRPr="00FE4145" w:rsidRDefault="002D16C1" w:rsidP="002D16C1">
            <w:pPr>
              <w:spacing w:after="200" w:line="276" w:lineRule="auto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FE4145">
              <w:rPr>
                <w:b/>
                <w:bCs/>
                <w:sz w:val="24"/>
                <w:szCs w:val="24"/>
                <w:lang w:val="id-ID"/>
              </w:rPr>
              <w:t>Lease Expiration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482DE0" w14:textId="77777777" w:rsidR="002D16C1" w:rsidRPr="00FE4145" w:rsidRDefault="002D16C1" w:rsidP="002D16C1">
            <w:pPr>
              <w:spacing w:after="200" w:line="276" w:lineRule="auto"/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FE4145">
              <w:rPr>
                <w:b/>
                <w:bCs/>
                <w:sz w:val="24"/>
                <w:szCs w:val="24"/>
                <w:lang w:val="id-ID"/>
              </w:rPr>
              <w:t>Type</w:t>
            </w:r>
          </w:p>
        </w:tc>
      </w:tr>
      <w:tr w:rsidR="002D16C1" w:rsidRPr="00FE4145" w14:paraId="525DBA48" w14:textId="77777777" w:rsidTr="002D16C1"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045F" w14:textId="77777777" w:rsidR="002D16C1" w:rsidRPr="00FE4145" w:rsidRDefault="002D16C1" w:rsidP="002D16C1">
            <w:pPr>
              <w:spacing w:after="200" w:line="276" w:lineRule="auto"/>
              <w:jc w:val="center"/>
              <w:rPr>
                <w:sz w:val="24"/>
                <w:szCs w:val="24"/>
                <w:lang w:val="id-ID"/>
              </w:rPr>
            </w:pPr>
            <w:r w:rsidRPr="00FE4145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90B9" w14:textId="77777777" w:rsidR="002D16C1" w:rsidRPr="00FE4145" w:rsidRDefault="002D16C1" w:rsidP="002D16C1">
            <w:pPr>
              <w:spacing w:after="200" w:line="276" w:lineRule="auto"/>
              <w:jc w:val="center"/>
              <w:rPr>
                <w:sz w:val="24"/>
                <w:szCs w:val="24"/>
                <w:lang w:val="id-ID"/>
              </w:rPr>
            </w:pPr>
            <w:r w:rsidRPr="00FE4145">
              <w:rPr>
                <w:sz w:val="24"/>
                <w:szCs w:val="24"/>
                <w:lang w:val="id-ID"/>
              </w:rPr>
              <w:t>192.168.1.21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C55F" w14:textId="52A083BF" w:rsidR="002D16C1" w:rsidRPr="00FE4145" w:rsidRDefault="00D51464" w:rsidP="002D16C1">
            <w:pPr>
              <w:spacing w:after="200" w:line="276" w:lineRule="auto"/>
              <w:jc w:val="center"/>
              <w:rPr>
                <w:sz w:val="24"/>
                <w:szCs w:val="24"/>
                <w:lang w:val="id-ID"/>
              </w:rPr>
            </w:pPr>
            <w:r w:rsidRPr="00FE4145">
              <w:rPr>
                <w:sz w:val="24"/>
                <w:szCs w:val="24"/>
              </w:rPr>
              <w:t>00E0.F901.C3A1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C83E" w14:textId="77777777" w:rsidR="002D16C1" w:rsidRPr="00FE4145" w:rsidRDefault="002D16C1" w:rsidP="002D16C1">
            <w:pPr>
              <w:spacing w:after="200" w:line="276" w:lineRule="auto"/>
              <w:jc w:val="center"/>
              <w:rPr>
                <w:sz w:val="24"/>
                <w:szCs w:val="24"/>
                <w:lang w:val="id-ID"/>
              </w:rPr>
            </w:pPr>
            <w:r w:rsidRPr="00FE4145">
              <w:rPr>
                <w:sz w:val="24"/>
                <w:szCs w:val="24"/>
                <w:lang w:val="id-ID"/>
              </w:rPr>
              <w:t>--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E0BE" w14:textId="77777777" w:rsidR="002D16C1" w:rsidRPr="00FE4145" w:rsidRDefault="002D16C1" w:rsidP="002D16C1">
            <w:pPr>
              <w:spacing w:after="200" w:line="276" w:lineRule="auto"/>
              <w:jc w:val="center"/>
              <w:rPr>
                <w:sz w:val="24"/>
                <w:szCs w:val="24"/>
                <w:lang w:val="id-ID"/>
              </w:rPr>
            </w:pPr>
            <w:r w:rsidRPr="00FE4145">
              <w:rPr>
                <w:sz w:val="24"/>
                <w:szCs w:val="24"/>
                <w:lang w:val="id-ID"/>
              </w:rPr>
              <w:t>Automatic</w:t>
            </w:r>
          </w:p>
        </w:tc>
      </w:tr>
      <w:tr w:rsidR="002D16C1" w:rsidRPr="00FE4145" w14:paraId="11898557" w14:textId="77777777" w:rsidTr="002D16C1"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02D4D" w14:textId="77777777" w:rsidR="002D16C1" w:rsidRPr="00FE4145" w:rsidRDefault="002D16C1" w:rsidP="002D16C1">
            <w:pPr>
              <w:spacing w:after="200" w:line="276" w:lineRule="auto"/>
              <w:jc w:val="center"/>
              <w:rPr>
                <w:sz w:val="24"/>
                <w:szCs w:val="24"/>
                <w:lang w:val="id-ID"/>
              </w:rPr>
            </w:pPr>
            <w:r w:rsidRPr="00FE4145">
              <w:rPr>
                <w:sz w:val="24"/>
                <w:szCs w:val="24"/>
                <w:lang w:val="id-ID"/>
              </w:rPr>
              <w:t>2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6D850" w14:textId="77777777" w:rsidR="002D16C1" w:rsidRPr="00FE4145" w:rsidRDefault="002D16C1" w:rsidP="002D16C1">
            <w:pPr>
              <w:spacing w:after="200" w:line="276" w:lineRule="auto"/>
              <w:jc w:val="center"/>
              <w:rPr>
                <w:sz w:val="24"/>
                <w:szCs w:val="24"/>
                <w:lang w:val="id-ID"/>
              </w:rPr>
            </w:pPr>
            <w:r w:rsidRPr="00FE4145">
              <w:rPr>
                <w:sz w:val="24"/>
                <w:szCs w:val="24"/>
                <w:lang w:val="id-ID"/>
              </w:rPr>
              <w:t>192.168.1.22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39ED" w14:textId="4C3D890F" w:rsidR="002D16C1" w:rsidRPr="00FE4145" w:rsidRDefault="00D51464" w:rsidP="002D16C1">
            <w:pPr>
              <w:spacing w:after="200" w:line="276" w:lineRule="auto"/>
              <w:jc w:val="center"/>
              <w:rPr>
                <w:sz w:val="24"/>
                <w:szCs w:val="24"/>
                <w:lang w:val="id-ID"/>
              </w:rPr>
            </w:pPr>
            <w:r w:rsidRPr="00FE4145">
              <w:rPr>
                <w:sz w:val="24"/>
                <w:szCs w:val="24"/>
              </w:rPr>
              <w:t>0001.4327.E449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E9CD" w14:textId="77777777" w:rsidR="002D16C1" w:rsidRPr="00FE4145" w:rsidRDefault="002D16C1" w:rsidP="002D16C1">
            <w:pPr>
              <w:spacing w:after="200" w:line="276" w:lineRule="auto"/>
              <w:jc w:val="center"/>
              <w:rPr>
                <w:sz w:val="24"/>
                <w:szCs w:val="24"/>
                <w:lang w:val="id-ID"/>
              </w:rPr>
            </w:pPr>
            <w:r w:rsidRPr="00FE4145">
              <w:rPr>
                <w:sz w:val="24"/>
                <w:szCs w:val="24"/>
                <w:lang w:val="id-ID"/>
              </w:rPr>
              <w:t>--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39DD" w14:textId="77777777" w:rsidR="002D16C1" w:rsidRPr="00FE4145" w:rsidRDefault="002D16C1" w:rsidP="002D16C1">
            <w:pPr>
              <w:spacing w:after="200" w:line="276" w:lineRule="auto"/>
              <w:jc w:val="center"/>
              <w:rPr>
                <w:sz w:val="24"/>
                <w:szCs w:val="24"/>
                <w:lang w:val="id-ID"/>
              </w:rPr>
            </w:pPr>
            <w:r w:rsidRPr="00FE4145">
              <w:rPr>
                <w:sz w:val="24"/>
                <w:szCs w:val="24"/>
                <w:lang w:val="id-ID"/>
              </w:rPr>
              <w:t>Automatic</w:t>
            </w:r>
          </w:p>
        </w:tc>
      </w:tr>
      <w:tr w:rsidR="002D16C1" w:rsidRPr="00FE4145" w14:paraId="64845E5A" w14:textId="77777777" w:rsidTr="002D16C1"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D1AF8" w14:textId="77777777" w:rsidR="002D16C1" w:rsidRPr="00FE4145" w:rsidRDefault="002D16C1" w:rsidP="002D16C1">
            <w:pPr>
              <w:spacing w:after="200" w:line="276" w:lineRule="auto"/>
              <w:jc w:val="center"/>
              <w:rPr>
                <w:sz w:val="24"/>
                <w:szCs w:val="24"/>
                <w:lang w:val="id-ID"/>
              </w:rPr>
            </w:pPr>
            <w:r w:rsidRPr="00FE4145">
              <w:rPr>
                <w:sz w:val="24"/>
                <w:szCs w:val="24"/>
                <w:lang w:val="id-ID"/>
              </w:rPr>
              <w:t>3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770E" w14:textId="77777777" w:rsidR="002D16C1" w:rsidRPr="00FE4145" w:rsidRDefault="002D16C1" w:rsidP="002D16C1">
            <w:pPr>
              <w:spacing w:after="200" w:line="276" w:lineRule="auto"/>
              <w:jc w:val="center"/>
              <w:rPr>
                <w:sz w:val="24"/>
                <w:szCs w:val="24"/>
                <w:lang w:val="id-ID"/>
              </w:rPr>
            </w:pPr>
            <w:r w:rsidRPr="00FE4145">
              <w:rPr>
                <w:sz w:val="24"/>
                <w:szCs w:val="24"/>
                <w:lang w:val="id-ID"/>
              </w:rPr>
              <w:t>192.168.1.23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418F" w14:textId="011698EB" w:rsidR="002D16C1" w:rsidRPr="00FE4145" w:rsidRDefault="00D51464" w:rsidP="002D16C1">
            <w:pPr>
              <w:spacing w:after="200" w:line="276" w:lineRule="auto"/>
              <w:jc w:val="center"/>
              <w:rPr>
                <w:sz w:val="24"/>
                <w:szCs w:val="24"/>
                <w:lang w:val="id-ID"/>
              </w:rPr>
            </w:pPr>
            <w:r w:rsidRPr="00FE4145">
              <w:rPr>
                <w:sz w:val="24"/>
                <w:szCs w:val="24"/>
              </w:rPr>
              <w:t>0001.96C2.2736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CCE3" w14:textId="77777777" w:rsidR="002D16C1" w:rsidRPr="00FE4145" w:rsidRDefault="002D16C1" w:rsidP="002D16C1">
            <w:pPr>
              <w:spacing w:after="200" w:line="276" w:lineRule="auto"/>
              <w:jc w:val="center"/>
              <w:rPr>
                <w:sz w:val="24"/>
                <w:szCs w:val="24"/>
                <w:lang w:val="id-ID"/>
              </w:rPr>
            </w:pPr>
            <w:r w:rsidRPr="00FE4145">
              <w:rPr>
                <w:sz w:val="24"/>
                <w:szCs w:val="24"/>
                <w:lang w:val="id-ID"/>
              </w:rPr>
              <w:t>--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44F" w14:textId="77777777" w:rsidR="002D16C1" w:rsidRPr="00FE4145" w:rsidRDefault="002D16C1" w:rsidP="002D16C1">
            <w:pPr>
              <w:spacing w:after="200" w:line="276" w:lineRule="auto"/>
              <w:jc w:val="center"/>
              <w:rPr>
                <w:sz w:val="24"/>
                <w:szCs w:val="24"/>
                <w:lang w:val="id-ID"/>
              </w:rPr>
            </w:pPr>
            <w:r w:rsidRPr="00FE4145">
              <w:rPr>
                <w:sz w:val="24"/>
                <w:szCs w:val="24"/>
                <w:lang w:val="id-ID"/>
              </w:rPr>
              <w:t>Automatic</w:t>
            </w:r>
          </w:p>
        </w:tc>
      </w:tr>
    </w:tbl>
    <w:p w14:paraId="578ADB2A" w14:textId="77777777" w:rsidR="005372AD" w:rsidRPr="00FE4145" w:rsidRDefault="005372AD" w:rsidP="005372AD">
      <w:pPr>
        <w:pStyle w:val="NoSpacing"/>
        <w:rPr>
          <w:sz w:val="24"/>
          <w:szCs w:val="24"/>
        </w:rPr>
      </w:pPr>
    </w:p>
    <w:p w14:paraId="38F09DE7" w14:textId="77777777" w:rsidR="00FE4145" w:rsidRDefault="00FE4145" w:rsidP="005372AD">
      <w:pPr>
        <w:pStyle w:val="NoSpacing"/>
        <w:rPr>
          <w:sz w:val="24"/>
          <w:szCs w:val="24"/>
        </w:rPr>
      </w:pPr>
    </w:p>
    <w:p w14:paraId="015C95DF" w14:textId="77777777" w:rsidR="00FE4145" w:rsidRDefault="00FE4145" w:rsidP="005372AD">
      <w:pPr>
        <w:pStyle w:val="NoSpacing"/>
        <w:rPr>
          <w:sz w:val="24"/>
          <w:szCs w:val="24"/>
        </w:rPr>
      </w:pPr>
    </w:p>
    <w:p w14:paraId="68547A9B" w14:textId="77777777" w:rsidR="00FE4145" w:rsidRDefault="00FE4145" w:rsidP="005372AD">
      <w:pPr>
        <w:pStyle w:val="NoSpacing"/>
        <w:rPr>
          <w:sz w:val="24"/>
          <w:szCs w:val="24"/>
        </w:rPr>
      </w:pPr>
    </w:p>
    <w:p w14:paraId="2346120D" w14:textId="77777777" w:rsidR="00FE4145" w:rsidRDefault="00FE4145" w:rsidP="005372AD">
      <w:pPr>
        <w:pStyle w:val="NoSpacing"/>
        <w:rPr>
          <w:sz w:val="24"/>
          <w:szCs w:val="24"/>
        </w:rPr>
      </w:pPr>
    </w:p>
    <w:p w14:paraId="7C6F0B9C" w14:textId="77777777" w:rsidR="00FE4145" w:rsidRDefault="00FE4145" w:rsidP="005372AD">
      <w:pPr>
        <w:pStyle w:val="NoSpacing"/>
        <w:rPr>
          <w:sz w:val="24"/>
          <w:szCs w:val="24"/>
        </w:rPr>
      </w:pPr>
    </w:p>
    <w:p w14:paraId="42D3F099" w14:textId="77777777" w:rsidR="00FE4145" w:rsidRDefault="00FE4145" w:rsidP="005372AD">
      <w:pPr>
        <w:pStyle w:val="NoSpacing"/>
        <w:rPr>
          <w:sz w:val="24"/>
          <w:szCs w:val="24"/>
        </w:rPr>
      </w:pPr>
    </w:p>
    <w:p w14:paraId="499C409E" w14:textId="77777777" w:rsidR="00FE4145" w:rsidRDefault="00FE4145" w:rsidP="005372AD">
      <w:pPr>
        <w:pStyle w:val="NoSpacing"/>
        <w:rPr>
          <w:sz w:val="24"/>
          <w:szCs w:val="24"/>
        </w:rPr>
      </w:pPr>
    </w:p>
    <w:p w14:paraId="4C2D8B7E" w14:textId="77777777" w:rsidR="00FE4145" w:rsidRDefault="00FE4145" w:rsidP="005372AD">
      <w:pPr>
        <w:pStyle w:val="NoSpacing"/>
        <w:rPr>
          <w:sz w:val="24"/>
          <w:szCs w:val="24"/>
        </w:rPr>
      </w:pPr>
    </w:p>
    <w:p w14:paraId="5152793F" w14:textId="77777777" w:rsidR="00FE4145" w:rsidRDefault="00FE4145" w:rsidP="005372AD">
      <w:pPr>
        <w:pStyle w:val="NoSpacing"/>
        <w:rPr>
          <w:sz w:val="24"/>
          <w:szCs w:val="24"/>
        </w:rPr>
      </w:pPr>
    </w:p>
    <w:p w14:paraId="19234A36" w14:textId="0A4D44BB" w:rsidR="000A7B00" w:rsidRDefault="000A7B00" w:rsidP="005372AD">
      <w:pPr>
        <w:pStyle w:val="NoSpacing"/>
        <w:rPr>
          <w:sz w:val="24"/>
          <w:szCs w:val="24"/>
        </w:rPr>
      </w:pPr>
      <w:r w:rsidRPr="00FE4145">
        <w:rPr>
          <w:sz w:val="24"/>
          <w:szCs w:val="24"/>
        </w:rPr>
        <w:lastRenderedPageBreak/>
        <w:t>Pengalamatan ip pada Client/PC</w:t>
      </w:r>
    </w:p>
    <w:p w14:paraId="55D52D87" w14:textId="77777777" w:rsidR="00FE4145" w:rsidRPr="00FE4145" w:rsidRDefault="00FE4145" w:rsidP="005372AD">
      <w:pPr>
        <w:pStyle w:val="NoSpacing"/>
        <w:rPr>
          <w:ins w:id="0" w:author="Microsoft Word" w:date="2024-09-25T09:25:00Z" w16du:dateUtc="2024-09-25T02:25:00Z"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675"/>
        <w:gridCol w:w="1418"/>
        <w:gridCol w:w="2126"/>
        <w:gridCol w:w="1985"/>
        <w:gridCol w:w="2126"/>
        <w:gridCol w:w="1966"/>
      </w:tblGrid>
      <w:tr w:rsidR="006358DB" w:rsidRPr="00FE4145" w14:paraId="38A51D7A" w14:textId="77777777" w:rsidTr="00D02163">
        <w:tc>
          <w:tcPr>
            <w:tcW w:w="675" w:type="dxa"/>
            <w:shd w:val="clear" w:color="auto" w:fill="D9D9D9" w:themeFill="background1" w:themeFillShade="D9"/>
          </w:tcPr>
          <w:p w14:paraId="49A7BFA8" w14:textId="77777777" w:rsidR="006358DB" w:rsidRPr="00FE4145" w:rsidRDefault="006358DB" w:rsidP="005372AD">
            <w:pPr>
              <w:pStyle w:val="NoSpacing"/>
              <w:rPr>
                <w:b/>
                <w:bCs/>
                <w:sz w:val="24"/>
                <w:szCs w:val="24"/>
              </w:rPr>
            </w:pPr>
          </w:p>
          <w:p w14:paraId="4370593C" w14:textId="77777777" w:rsidR="006358DB" w:rsidRPr="00FE4145" w:rsidRDefault="006358DB" w:rsidP="005372A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E4145">
              <w:rPr>
                <w:b/>
                <w:bCs/>
                <w:sz w:val="24"/>
                <w:szCs w:val="24"/>
              </w:rPr>
              <w:t>NO</w:t>
            </w:r>
          </w:p>
          <w:p w14:paraId="481C3E65" w14:textId="77777777" w:rsidR="006358DB" w:rsidRPr="00FE4145" w:rsidRDefault="006358DB" w:rsidP="005372AD">
            <w:pPr>
              <w:pStyle w:val="NoSpacing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E927C3C" w14:textId="77777777" w:rsidR="006358DB" w:rsidRPr="00FE4145" w:rsidRDefault="006358DB" w:rsidP="005372AD">
            <w:pPr>
              <w:pStyle w:val="NoSpacing"/>
              <w:rPr>
                <w:b/>
                <w:bCs/>
                <w:sz w:val="24"/>
                <w:szCs w:val="24"/>
              </w:rPr>
            </w:pPr>
          </w:p>
          <w:p w14:paraId="54B4F7F1" w14:textId="77777777" w:rsidR="006358DB" w:rsidRPr="00FE4145" w:rsidRDefault="006358DB" w:rsidP="005372A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E4145">
              <w:rPr>
                <w:b/>
                <w:bCs/>
                <w:sz w:val="24"/>
                <w:szCs w:val="24"/>
              </w:rPr>
              <w:t>CLIENT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D98B2FD" w14:textId="77777777" w:rsidR="006358DB" w:rsidRPr="00FE4145" w:rsidRDefault="006358DB" w:rsidP="005372AD">
            <w:pPr>
              <w:pStyle w:val="NoSpacing"/>
              <w:rPr>
                <w:b/>
                <w:bCs/>
                <w:sz w:val="24"/>
                <w:szCs w:val="24"/>
              </w:rPr>
            </w:pPr>
          </w:p>
          <w:p w14:paraId="261776F8" w14:textId="77777777" w:rsidR="006358DB" w:rsidRPr="00FE4145" w:rsidRDefault="006358DB" w:rsidP="005372A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E4145">
              <w:rPr>
                <w:b/>
                <w:bCs/>
                <w:sz w:val="24"/>
                <w:szCs w:val="24"/>
              </w:rPr>
              <w:t>IP ADDRESS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D3BC083" w14:textId="77777777" w:rsidR="006358DB" w:rsidRPr="00FE4145" w:rsidRDefault="006358DB" w:rsidP="005372AD">
            <w:pPr>
              <w:pStyle w:val="NoSpacing"/>
              <w:rPr>
                <w:b/>
                <w:bCs/>
                <w:sz w:val="24"/>
                <w:szCs w:val="24"/>
              </w:rPr>
            </w:pPr>
          </w:p>
          <w:p w14:paraId="2855592D" w14:textId="77777777" w:rsidR="006358DB" w:rsidRPr="00FE4145" w:rsidRDefault="006358DB" w:rsidP="005372A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E4145">
              <w:rPr>
                <w:b/>
                <w:bCs/>
                <w:sz w:val="24"/>
                <w:szCs w:val="24"/>
              </w:rPr>
              <w:t>NETMASK</w:t>
            </w:r>
          </w:p>
          <w:p w14:paraId="6D4AE94A" w14:textId="77777777" w:rsidR="006358DB" w:rsidRPr="00FE4145" w:rsidRDefault="006358DB" w:rsidP="005372AD">
            <w:pPr>
              <w:pStyle w:val="NoSpacing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DE4A2D5" w14:textId="77777777" w:rsidR="006358DB" w:rsidRPr="00FE4145" w:rsidRDefault="006358DB" w:rsidP="005372AD">
            <w:pPr>
              <w:pStyle w:val="NoSpacing"/>
              <w:rPr>
                <w:b/>
                <w:bCs/>
                <w:sz w:val="24"/>
                <w:szCs w:val="24"/>
              </w:rPr>
            </w:pPr>
          </w:p>
          <w:p w14:paraId="7747B565" w14:textId="77777777" w:rsidR="006358DB" w:rsidRPr="00FE4145" w:rsidRDefault="006358DB" w:rsidP="005372A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E4145">
              <w:rPr>
                <w:b/>
                <w:bCs/>
                <w:sz w:val="24"/>
                <w:szCs w:val="24"/>
              </w:rPr>
              <w:t>GATEWAY</w:t>
            </w:r>
          </w:p>
        </w:tc>
        <w:tc>
          <w:tcPr>
            <w:tcW w:w="1966" w:type="dxa"/>
            <w:shd w:val="clear" w:color="auto" w:fill="D9D9D9" w:themeFill="background1" w:themeFillShade="D9"/>
          </w:tcPr>
          <w:p w14:paraId="1506D2D0" w14:textId="77777777" w:rsidR="006358DB" w:rsidRPr="00FE4145" w:rsidRDefault="006358DB" w:rsidP="005372AD">
            <w:pPr>
              <w:pStyle w:val="NoSpacing"/>
              <w:rPr>
                <w:b/>
                <w:bCs/>
                <w:sz w:val="24"/>
                <w:szCs w:val="24"/>
              </w:rPr>
            </w:pPr>
          </w:p>
          <w:p w14:paraId="41D2376D" w14:textId="77777777" w:rsidR="006358DB" w:rsidRPr="00FE4145" w:rsidRDefault="006358DB" w:rsidP="005372AD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E4145">
              <w:rPr>
                <w:b/>
                <w:bCs/>
                <w:sz w:val="24"/>
                <w:szCs w:val="24"/>
              </w:rPr>
              <w:t>DNS</w:t>
            </w:r>
          </w:p>
        </w:tc>
      </w:tr>
      <w:tr w:rsidR="006358DB" w:rsidRPr="00FE4145" w14:paraId="4A8009FC" w14:textId="77777777" w:rsidTr="00D02163">
        <w:tc>
          <w:tcPr>
            <w:tcW w:w="675" w:type="dxa"/>
          </w:tcPr>
          <w:p w14:paraId="316892BC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1</w:t>
            </w:r>
          </w:p>
          <w:p w14:paraId="13D1FFBB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7A4C5CB5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PC0</w:t>
            </w:r>
          </w:p>
        </w:tc>
        <w:tc>
          <w:tcPr>
            <w:tcW w:w="2126" w:type="dxa"/>
          </w:tcPr>
          <w:p w14:paraId="5E8D794C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192.168.1.21</w:t>
            </w:r>
          </w:p>
        </w:tc>
        <w:tc>
          <w:tcPr>
            <w:tcW w:w="1985" w:type="dxa"/>
          </w:tcPr>
          <w:p w14:paraId="74734806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255.255.255.0</w:t>
            </w:r>
          </w:p>
        </w:tc>
        <w:tc>
          <w:tcPr>
            <w:tcW w:w="2126" w:type="dxa"/>
          </w:tcPr>
          <w:p w14:paraId="059F1235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192.168.1.1</w:t>
            </w:r>
          </w:p>
        </w:tc>
        <w:tc>
          <w:tcPr>
            <w:tcW w:w="1966" w:type="dxa"/>
          </w:tcPr>
          <w:p w14:paraId="428A30D4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192.168.1.1</w:t>
            </w:r>
          </w:p>
        </w:tc>
      </w:tr>
      <w:tr w:rsidR="006358DB" w:rsidRPr="00FE4145" w14:paraId="7BDBA0C5" w14:textId="77777777" w:rsidTr="00D02163">
        <w:tc>
          <w:tcPr>
            <w:tcW w:w="675" w:type="dxa"/>
          </w:tcPr>
          <w:p w14:paraId="2D0BE1A3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2</w:t>
            </w:r>
          </w:p>
          <w:p w14:paraId="3BDC02EE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026940B4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PC1</w:t>
            </w:r>
          </w:p>
          <w:p w14:paraId="1AE3DD82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32B58CD6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192.168.1.23</w:t>
            </w:r>
          </w:p>
        </w:tc>
        <w:tc>
          <w:tcPr>
            <w:tcW w:w="1985" w:type="dxa"/>
          </w:tcPr>
          <w:p w14:paraId="79E8B898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255.255.255.0</w:t>
            </w:r>
          </w:p>
        </w:tc>
        <w:tc>
          <w:tcPr>
            <w:tcW w:w="2126" w:type="dxa"/>
          </w:tcPr>
          <w:p w14:paraId="6FFE8AAA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192.168.1.1</w:t>
            </w:r>
          </w:p>
        </w:tc>
        <w:tc>
          <w:tcPr>
            <w:tcW w:w="1966" w:type="dxa"/>
          </w:tcPr>
          <w:p w14:paraId="131A87E2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192.168.1.1</w:t>
            </w:r>
          </w:p>
        </w:tc>
      </w:tr>
      <w:tr w:rsidR="006358DB" w:rsidRPr="00FE4145" w14:paraId="18E77D28" w14:textId="77777777" w:rsidTr="00D02163">
        <w:tc>
          <w:tcPr>
            <w:tcW w:w="675" w:type="dxa"/>
          </w:tcPr>
          <w:p w14:paraId="33B3A432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3</w:t>
            </w:r>
          </w:p>
          <w:p w14:paraId="0DAEEB1B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0A7E3597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PC2</w:t>
            </w:r>
          </w:p>
          <w:p w14:paraId="26DA9FF9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2C37DD30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192.168.1.23</w:t>
            </w:r>
          </w:p>
        </w:tc>
        <w:tc>
          <w:tcPr>
            <w:tcW w:w="1985" w:type="dxa"/>
          </w:tcPr>
          <w:p w14:paraId="762D4A15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255.255.255.0</w:t>
            </w:r>
          </w:p>
        </w:tc>
        <w:tc>
          <w:tcPr>
            <w:tcW w:w="2126" w:type="dxa"/>
          </w:tcPr>
          <w:p w14:paraId="42800B0E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192.168.1.1</w:t>
            </w:r>
          </w:p>
        </w:tc>
        <w:tc>
          <w:tcPr>
            <w:tcW w:w="1966" w:type="dxa"/>
          </w:tcPr>
          <w:p w14:paraId="4534E2A4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192.168.1.1</w:t>
            </w:r>
          </w:p>
        </w:tc>
      </w:tr>
    </w:tbl>
    <w:p w14:paraId="4B9B1F15" w14:textId="77777777" w:rsidR="00FE4145" w:rsidRPr="00FE4145" w:rsidRDefault="00FE4145" w:rsidP="006358DB">
      <w:pPr>
        <w:rPr>
          <w:sz w:val="24"/>
          <w:szCs w:val="24"/>
        </w:rPr>
      </w:pPr>
    </w:p>
    <w:p w14:paraId="11D88CEA" w14:textId="4D146939" w:rsidR="006358DB" w:rsidRPr="00FE4145" w:rsidRDefault="006358DB" w:rsidP="005372AD">
      <w:pPr>
        <w:pStyle w:val="NoSpacing"/>
        <w:rPr>
          <w:sz w:val="24"/>
          <w:szCs w:val="24"/>
        </w:rPr>
      </w:pPr>
      <w:r w:rsidRPr="00FE4145">
        <w:rPr>
          <w:sz w:val="24"/>
          <w:szCs w:val="24"/>
        </w:rPr>
        <w:t>Lakukan pengujian PING pada setiap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2022"/>
        <w:gridCol w:w="2012"/>
        <w:gridCol w:w="2020"/>
        <w:gridCol w:w="2013"/>
      </w:tblGrid>
      <w:tr w:rsidR="006358DB" w:rsidRPr="00FE4145" w14:paraId="617734F9" w14:textId="77777777" w:rsidTr="00D02163">
        <w:trPr>
          <w:trHeight w:val="409"/>
        </w:trPr>
        <w:tc>
          <w:tcPr>
            <w:tcW w:w="2059" w:type="dxa"/>
            <w:vMerge w:val="restart"/>
            <w:shd w:val="clear" w:color="auto" w:fill="D9D9D9" w:themeFill="background1" w:themeFillShade="D9"/>
          </w:tcPr>
          <w:p w14:paraId="3BA2A894" w14:textId="77777777" w:rsidR="006358DB" w:rsidRPr="00FE4145" w:rsidRDefault="006358DB" w:rsidP="00D0216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A29F8C0" w14:textId="77777777" w:rsidR="006358DB" w:rsidRPr="00FE4145" w:rsidRDefault="006358DB" w:rsidP="00D02163">
            <w:pPr>
              <w:jc w:val="center"/>
              <w:rPr>
                <w:b/>
                <w:bCs/>
                <w:sz w:val="24"/>
                <w:szCs w:val="24"/>
              </w:rPr>
            </w:pPr>
            <w:r w:rsidRPr="00FE4145">
              <w:rPr>
                <w:b/>
                <w:bCs/>
                <w:sz w:val="24"/>
                <w:szCs w:val="24"/>
              </w:rPr>
              <w:t>NO</w:t>
            </w:r>
          </w:p>
          <w:p w14:paraId="6738C66C" w14:textId="77777777" w:rsidR="006358DB" w:rsidRPr="00FE4145" w:rsidRDefault="006358DB" w:rsidP="00D021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59" w:type="dxa"/>
            <w:vMerge w:val="restart"/>
            <w:shd w:val="clear" w:color="auto" w:fill="D9D9D9" w:themeFill="background1" w:themeFillShade="D9"/>
          </w:tcPr>
          <w:p w14:paraId="082113ED" w14:textId="77777777" w:rsidR="006358DB" w:rsidRPr="00FE4145" w:rsidRDefault="006358DB" w:rsidP="00D0216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80613C8" w14:textId="77777777" w:rsidR="006358DB" w:rsidRPr="00FE4145" w:rsidRDefault="006358DB" w:rsidP="00D02163">
            <w:pPr>
              <w:jc w:val="center"/>
              <w:rPr>
                <w:b/>
                <w:bCs/>
                <w:sz w:val="24"/>
                <w:szCs w:val="24"/>
              </w:rPr>
            </w:pPr>
            <w:r w:rsidRPr="00FE4145">
              <w:rPr>
                <w:b/>
                <w:bCs/>
                <w:sz w:val="24"/>
                <w:szCs w:val="24"/>
              </w:rPr>
              <w:t>SUMBER</w:t>
            </w:r>
          </w:p>
        </w:tc>
        <w:tc>
          <w:tcPr>
            <w:tcW w:w="2059" w:type="dxa"/>
            <w:shd w:val="clear" w:color="auto" w:fill="D9D9D9" w:themeFill="background1" w:themeFillShade="D9"/>
          </w:tcPr>
          <w:p w14:paraId="1C31D1B3" w14:textId="77777777" w:rsidR="006358DB" w:rsidRPr="00FE4145" w:rsidRDefault="006358DB" w:rsidP="00D02163">
            <w:pPr>
              <w:jc w:val="center"/>
              <w:rPr>
                <w:b/>
                <w:bCs/>
                <w:sz w:val="24"/>
                <w:szCs w:val="24"/>
              </w:rPr>
            </w:pPr>
            <w:r w:rsidRPr="00FE4145">
              <w:rPr>
                <w:b/>
                <w:bCs/>
                <w:sz w:val="24"/>
                <w:szCs w:val="24"/>
              </w:rPr>
              <w:t>HASIL</w:t>
            </w:r>
          </w:p>
        </w:tc>
        <w:tc>
          <w:tcPr>
            <w:tcW w:w="2059" w:type="dxa"/>
            <w:vMerge w:val="restart"/>
            <w:shd w:val="clear" w:color="auto" w:fill="D9D9D9" w:themeFill="background1" w:themeFillShade="D9"/>
          </w:tcPr>
          <w:p w14:paraId="3E468530" w14:textId="77777777" w:rsidR="006358DB" w:rsidRPr="00FE4145" w:rsidRDefault="006358DB" w:rsidP="00D0216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2704F04" w14:textId="77777777" w:rsidR="006358DB" w:rsidRPr="00FE4145" w:rsidRDefault="006358DB" w:rsidP="00D02163">
            <w:pPr>
              <w:jc w:val="center"/>
              <w:rPr>
                <w:b/>
                <w:bCs/>
                <w:sz w:val="24"/>
                <w:szCs w:val="24"/>
              </w:rPr>
            </w:pPr>
            <w:r w:rsidRPr="00FE4145">
              <w:rPr>
                <w:b/>
                <w:bCs/>
                <w:sz w:val="24"/>
                <w:szCs w:val="24"/>
              </w:rPr>
              <w:t>TUJUAN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14:paraId="1994185C" w14:textId="77777777" w:rsidR="006358DB" w:rsidRPr="00FE4145" w:rsidRDefault="006358DB" w:rsidP="00D02163">
            <w:pPr>
              <w:jc w:val="center"/>
              <w:rPr>
                <w:b/>
                <w:bCs/>
                <w:sz w:val="24"/>
                <w:szCs w:val="24"/>
              </w:rPr>
            </w:pPr>
            <w:r w:rsidRPr="00FE4145">
              <w:rPr>
                <w:b/>
                <w:bCs/>
                <w:sz w:val="24"/>
                <w:szCs w:val="24"/>
              </w:rPr>
              <w:t>HASIL</w:t>
            </w:r>
          </w:p>
        </w:tc>
      </w:tr>
      <w:tr w:rsidR="006358DB" w:rsidRPr="00FE4145" w14:paraId="4A04D2DC" w14:textId="77777777" w:rsidTr="00D02163">
        <w:trPr>
          <w:trHeight w:val="408"/>
        </w:trPr>
        <w:tc>
          <w:tcPr>
            <w:tcW w:w="2059" w:type="dxa"/>
            <w:vMerge/>
            <w:shd w:val="clear" w:color="auto" w:fill="D9D9D9" w:themeFill="background1" w:themeFillShade="D9"/>
          </w:tcPr>
          <w:p w14:paraId="35380D19" w14:textId="77777777" w:rsidR="006358DB" w:rsidRPr="00FE4145" w:rsidRDefault="006358DB" w:rsidP="00D021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59" w:type="dxa"/>
            <w:vMerge/>
            <w:shd w:val="clear" w:color="auto" w:fill="D9D9D9" w:themeFill="background1" w:themeFillShade="D9"/>
          </w:tcPr>
          <w:p w14:paraId="425B4D5A" w14:textId="77777777" w:rsidR="006358DB" w:rsidRPr="00FE4145" w:rsidRDefault="006358DB" w:rsidP="00D021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59" w:type="dxa"/>
            <w:shd w:val="clear" w:color="auto" w:fill="D9D9D9" w:themeFill="background1" w:themeFillShade="D9"/>
          </w:tcPr>
          <w:p w14:paraId="43B3444C" w14:textId="77777777" w:rsidR="006358DB" w:rsidRPr="00FE4145" w:rsidRDefault="006358DB" w:rsidP="00D02163">
            <w:pPr>
              <w:jc w:val="center"/>
              <w:rPr>
                <w:b/>
                <w:bCs/>
                <w:sz w:val="24"/>
                <w:szCs w:val="24"/>
              </w:rPr>
            </w:pPr>
            <w:r w:rsidRPr="00FE4145">
              <w:rPr>
                <w:b/>
                <w:bCs/>
                <w:sz w:val="24"/>
                <w:szCs w:val="24"/>
              </w:rPr>
              <w:t>YA / TIDAK</w:t>
            </w:r>
          </w:p>
        </w:tc>
        <w:tc>
          <w:tcPr>
            <w:tcW w:w="2059" w:type="dxa"/>
            <w:vMerge/>
            <w:shd w:val="clear" w:color="auto" w:fill="D9D9D9" w:themeFill="background1" w:themeFillShade="D9"/>
          </w:tcPr>
          <w:p w14:paraId="4F4FDFD7" w14:textId="77777777" w:rsidR="006358DB" w:rsidRPr="00FE4145" w:rsidRDefault="006358DB" w:rsidP="00D0216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0" w:type="dxa"/>
            <w:shd w:val="clear" w:color="auto" w:fill="D9D9D9" w:themeFill="background1" w:themeFillShade="D9"/>
          </w:tcPr>
          <w:p w14:paraId="464B18D7" w14:textId="77777777" w:rsidR="006358DB" w:rsidRPr="00FE4145" w:rsidRDefault="006358DB" w:rsidP="00D02163">
            <w:pPr>
              <w:jc w:val="center"/>
              <w:rPr>
                <w:b/>
                <w:bCs/>
                <w:sz w:val="24"/>
                <w:szCs w:val="24"/>
              </w:rPr>
            </w:pPr>
            <w:r w:rsidRPr="00FE4145">
              <w:rPr>
                <w:b/>
                <w:bCs/>
                <w:sz w:val="24"/>
                <w:szCs w:val="24"/>
              </w:rPr>
              <w:t>YA / TIDAK</w:t>
            </w:r>
          </w:p>
        </w:tc>
      </w:tr>
      <w:tr w:rsidR="006358DB" w:rsidRPr="00FE4145" w14:paraId="5DBAFC9D" w14:textId="77777777" w:rsidTr="00D02163">
        <w:trPr>
          <w:trHeight w:val="258"/>
        </w:trPr>
        <w:tc>
          <w:tcPr>
            <w:tcW w:w="2059" w:type="dxa"/>
            <w:vMerge w:val="restart"/>
          </w:tcPr>
          <w:p w14:paraId="361A2B32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</w:p>
          <w:p w14:paraId="24F7FEDF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1</w:t>
            </w:r>
          </w:p>
        </w:tc>
        <w:tc>
          <w:tcPr>
            <w:tcW w:w="2059" w:type="dxa"/>
            <w:vMerge w:val="restart"/>
          </w:tcPr>
          <w:p w14:paraId="4848CE94" w14:textId="77777777" w:rsidR="005372AD" w:rsidRPr="00FE4145" w:rsidRDefault="005372AD" w:rsidP="00D02163">
            <w:pPr>
              <w:jc w:val="center"/>
              <w:rPr>
                <w:sz w:val="24"/>
                <w:szCs w:val="24"/>
              </w:rPr>
            </w:pPr>
          </w:p>
          <w:p w14:paraId="58F98574" w14:textId="31348E6E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PC0</w:t>
            </w:r>
          </w:p>
        </w:tc>
        <w:tc>
          <w:tcPr>
            <w:tcW w:w="2059" w:type="dxa"/>
          </w:tcPr>
          <w:p w14:paraId="7781A82D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YA</w:t>
            </w:r>
          </w:p>
          <w:p w14:paraId="441DBBE9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</w:tcPr>
          <w:p w14:paraId="43BEB355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PC1</w:t>
            </w:r>
          </w:p>
        </w:tc>
        <w:tc>
          <w:tcPr>
            <w:tcW w:w="2060" w:type="dxa"/>
          </w:tcPr>
          <w:p w14:paraId="05F2ADFB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YA</w:t>
            </w:r>
          </w:p>
          <w:p w14:paraId="4A093174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</w:p>
        </w:tc>
      </w:tr>
      <w:tr w:rsidR="006358DB" w:rsidRPr="00FE4145" w14:paraId="00A215A4" w14:textId="77777777" w:rsidTr="00D02163">
        <w:trPr>
          <w:trHeight w:val="279"/>
        </w:trPr>
        <w:tc>
          <w:tcPr>
            <w:tcW w:w="2059" w:type="dxa"/>
            <w:vMerge/>
          </w:tcPr>
          <w:p w14:paraId="697A0C31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  <w:vMerge/>
          </w:tcPr>
          <w:p w14:paraId="0A32A8FE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</w:tcPr>
          <w:p w14:paraId="5489CF0C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YA</w:t>
            </w:r>
          </w:p>
          <w:p w14:paraId="45D8D0BB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</w:tcPr>
          <w:p w14:paraId="29CC79D1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PC2</w:t>
            </w:r>
          </w:p>
        </w:tc>
        <w:tc>
          <w:tcPr>
            <w:tcW w:w="2060" w:type="dxa"/>
          </w:tcPr>
          <w:p w14:paraId="2469FF46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YA</w:t>
            </w:r>
          </w:p>
          <w:p w14:paraId="1172EAB0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</w:p>
        </w:tc>
      </w:tr>
      <w:tr w:rsidR="006358DB" w:rsidRPr="00FE4145" w14:paraId="6C1A5A2A" w14:textId="77777777" w:rsidTr="00D02163">
        <w:trPr>
          <w:trHeight w:val="301"/>
        </w:trPr>
        <w:tc>
          <w:tcPr>
            <w:tcW w:w="2059" w:type="dxa"/>
            <w:vMerge w:val="restart"/>
          </w:tcPr>
          <w:p w14:paraId="5A35B11F" w14:textId="77777777" w:rsidR="005372AD" w:rsidRPr="00FE4145" w:rsidRDefault="005372AD" w:rsidP="00D02163">
            <w:pPr>
              <w:jc w:val="center"/>
              <w:rPr>
                <w:sz w:val="24"/>
                <w:szCs w:val="24"/>
              </w:rPr>
            </w:pPr>
          </w:p>
          <w:p w14:paraId="6524F4CA" w14:textId="465F89C9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2</w:t>
            </w:r>
          </w:p>
          <w:p w14:paraId="55CFDCC6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  <w:vMerge w:val="restart"/>
          </w:tcPr>
          <w:p w14:paraId="5CD9B879" w14:textId="77777777" w:rsidR="005372AD" w:rsidRPr="00FE4145" w:rsidRDefault="005372AD" w:rsidP="00D02163">
            <w:pPr>
              <w:jc w:val="center"/>
              <w:rPr>
                <w:sz w:val="24"/>
                <w:szCs w:val="24"/>
              </w:rPr>
            </w:pPr>
          </w:p>
          <w:p w14:paraId="225572BF" w14:textId="2C29DB95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PC1</w:t>
            </w:r>
          </w:p>
        </w:tc>
        <w:tc>
          <w:tcPr>
            <w:tcW w:w="2059" w:type="dxa"/>
          </w:tcPr>
          <w:p w14:paraId="431FC28F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YA</w:t>
            </w:r>
          </w:p>
        </w:tc>
        <w:tc>
          <w:tcPr>
            <w:tcW w:w="2059" w:type="dxa"/>
          </w:tcPr>
          <w:p w14:paraId="3477B221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PC0</w:t>
            </w:r>
          </w:p>
        </w:tc>
        <w:tc>
          <w:tcPr>
            <w:tcW w:w="2060" w:type="dxa"/>
          </w:tcPr>
          <w:p w14:paraId="6EF96F15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YA</w:t>
            </w:r>
          </w:p>
          <w:p w14:paraId="72276353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</w:p>
        </w:tc>
      </w:tr>
      <w:tr w:rsidR="006358DB" w:rsidRPr="00FE4145" w14:paraId="4733DD8A" w14:textId="77777777" w:rsidTr="00D02163">
        <w:trPr>
          <w:trHeight w:val="236"/>
        </w:trPr>
        <w:tc>
          <w:tcPr>
            <w:tcW w:w="2059" w:type="dxa"/>
            <w:vMerge/>
          </w:tcPr>
          <w:p w14:paraId="4A01F691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  <w:vMerge/>
          </w:tcPr>
          <w:p w14:paraId="485CF583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</w:tcPr>
          <w:p w14:paraId="31437E74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YA</w:t>
            </w:r>
          </w:p>
        </w:tc>
        <w:tc>
          <w:tcPr>
            <w:tcW w:w="2059" w:type="dxa"/>
          </w:tcPr>
          <w:p w14:paraId="0556F625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PC2</w:t>
            </w:r>
          </w:p>
        </w:tc>
        <w:tc>
          <w:tcPr>
            <w:tcW w:w="2060" w:type="dxa"/>
          </w:tcPr>
          <w:p w14:paraId="742DA049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YA</w:t>
            </w:r>
          </w:p>
          <w:p w14:paraId="156B0F3A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</w:p>
        </w:tc>
      </w:tr>
      <w:tr w:rsidR="006358DB" w:rsidRPr="00FE4145" w14:paraId="0DBE7171" w14:textId="77777777" w:rsidTr="00D02163">
        <w:trPr>
          <w:trHeight w:val="323"/>
        </w:trPr>
        <w:tc>
          <w:tcPr>
            <w:tcW w:w="2059" w:type="dxa"/>
            <w:vMerge w:val="restart"/>
          </w:tcPr>
          <w:p w14:paraId="0F93B933" w14:textId="77777777" w:rsidR="005372AD" w:rsidRPr="00FE4145" w:rsidRDefault="005372AD" w:rsidP="00D02163">
            <w:pPr>
              <w:jc w:val="center"/>
              <w:rPr>
                <w:sz w:val="24"/>
                <w:szCs w:val="24"/>
              </w:rPr>
            </w:pPr>
          </w:p>
          <w:p w14:paraId="2BC6DD30" w14:textId="58D8C894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3</w:t>
            </w:r>
          </w:p>
          <w:p w14:paraId="07203D0D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  <w:vMerge w:val="restart"/>
          </w:tcPr>
          <w:p w14:paraId="79D43226" w14:textId="77777777" w:rsidR="005372AD" w:rsidRPr="00FE4145" w:rsidRDefault="005372AD" w:rsidP="00D02163">
            <w:pPr>
              <w:jc w:val="center"/>
              <w:rPr>
                <w:sz w:val="24"/>
                <w:szCs w:val="24"/>
              </w:rPr>
            </w:pPr>
          </w:p>
          <w:p w14:paraId="7AD2E18D" w14:textId="2786CF8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PC2</w:t>
            </w:r>
          </w:p>
        </w:tc>
        <w:tc>
          <w:tcPr>
            <w:tcW w:w="2059" w:type="dxa"/>
          </w:tcPr>
          <w:p w14:paraId="0723E985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YA</w:t>
            </w:r>
          </w:p>
          <w:p w14:paraId="07C23A35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</w:tcPr>
          <w:p w14:paraId="413FC125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PC0</w:t>
            </w:r>
          </w:p>
        </w:tc>
        <w:tc>
          <w:tcPr>
            <w:tcW w:w="2060" w:type="dxa"/>
          </w:tcPr>
          <w:p w14:paraId="45E183A1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YA</w:t>
            </w:r>
          </w:p>
          <w:p w14:paraId="7783937F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</w:p>
        </w:tc>
      </w:tr>
      <w:tr w:rsidR="006358DB" w:rsidRPr="00FE4145" w14:paraId="627E6B4A" w14:textId="77777777" w:rsidTr="00D02163">
        <w:trPr>
          <w:trHeight w:val="236"/>
        </w:trPr>
        <w:tc>
          <w:tcPr>
            <w:tcW w:w="2059" w:type="dxa"/>
            <w:vMerge/>
          </w:tcPr>
          <w:p w14:paraId="5E12AABB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  <w:vMerge/>
          </w:tcPr>
          <w:p w14:paraId="0D2CA7FF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</w:tcPr>
          <w:p w14:paraId="05358FDF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YA</w:t>
            </w:r>
          </w:p>
          <w:p w14:paraId="72DD1442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9" w:type="dxa"/>
          </w:tcPr>
          <w:p w14:paraId="265F154D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PC1</w:t>
            </w:r>
          </w:p>
        </w:tc>
        <w:tc>
          <w:tcPr>
            <w:tcW w:w="2060" w:type="dxa"/>
          </w:tcPr>
          <w:p w14:paraId="28C0DF0D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  <w:r w:rsidRPr="00FE4145">
              <w:rPr>
                <w:sz w:val="24"/>
                <w:szCs w:val="24"/>
              </w:rPr>
              <w:t>YA</w:t>
            </w:r>
          </w:p>
          <w:p w14:paraId="0A39B26B" w14:textId="77777777" w:rsidR="006358DB" w:rsidRPr="00FE4145" w:rsidRDefault="006358DB" w:rsidP="00D0216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6E6ED78" w14:textId="77777777" w:rsidR="006358DB" w:rsidRPr="00FE4145" w:rsidRDefault="006358DB" w:rsidP="006358DB">
      <w:pPr>
        <w:rPr>
          <w:rFonts w:ascii="Times New Roman" w:hAnsi="Times New Roman" w:cs="Times New Roman"/>
          <w:sz w:val="24"/>
          <w:szCs w:val="24"/>
        </w:rPr>
      </w:pPr>
    </w:p>
    <w:p w14:paraId="25FEE6DD" w14:textId="77777777" w:rsidR="00FE4145" w:rsidRPr="00FE4145" w:rsidRDefault="00FE4145">
      <w:pPr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br w:type="page"/>
      </w:r>
    </w:p>
    <w:p w14:paraId="7EC9B669" w14:textId="77777777" w:rsidR="00A739F8" w:rsidRDefault="009A4570" w:rsidP="006358DB">
      <w:pPr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lastRenderedPageBreak/>
        <w:t>LATIHAN</w:t>
      </w:r>
    </w:p>
    <w:p w14:paraId="6759DD43" w14:textId="423177B2" w:rsidR="009A4570" w:rsidRPr="00FE4145" w:rsidRDefault="00A739F8" w:rsidP="00A739F8">
      <w:pPr>
        <w:jc w:val="center"/>
        <w:rPr>
          <w:rFonts w:ascii="Times New Roman" w:hAnsi="Times New Roman" w:cs="Times New Roman"/>
          <w:sz w:val="24"/>
          <w:szCs w:val="24"/>
        </w:rPr>
      </w:pPr>
      <w:r w:rsidRPr="00A739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71737E" wp14:editId="02B22861">
            <wp:extent cx="6198309" cy="2524836"/>
            <wp:effectExtent l="0" t="0" r="0" b="8890"/>
            <wp:docPr id="126218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86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2909" cy="253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FDBD" w14:textId="77777777" w:rsidR="009A4570" w:rsidRPr="009A4570" w:rsidRDefault="009A4570" w:rsidP="009A4570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9A4570">
        <w:rPr>
          <w:rFonts w:ascii="Times New Roman" w:hAnsi="Times New Roman" w:cs="Times New Roman"/>
          <w:sz w:val="24"/>
          <w:szCs w:val="24"/>
          <w:lang w:val="en-ID"/>
        </w:rPr>
        <w:t xml:space="preserve">1. Buat Topologi Seperti Gambar diatas (note*: Gantilah device tablet menjadi laptop pada topologi diatas dan harus terhubung secara wireless) </w:t>
      </w:r>
    </w:p>
    <w:p w14:paraId="1A281EB8" w14:textId="77777777" w:rsidR="009A4570" w:rsidRPr="00FE4145" w:rsidRDefault="009A4570" w:rsidP="00FE4145">
      <w:pPr>
        <w:rPr>
          <w:sz w:val="24"/>
          <w:szCs w:val="24"/>
          <w:lang w:val="en-ID"/>
        </w:rPr>
      </w:pPr>
      <w:r w:rsidRPr="00FE4145">
        <w:rPr>
          <w:sz w:val="24"/>
          <w:szCs w:val="24"/>
          <w:lang w:val="en-ID"/>
        </w:rPr>
        <w:t xml:space="preserve">2. Konfigurasi Access Point </w:t>
      </w:r>
    </w:p>
    <w:p w14:paraId="102F3145" w14:textId="77777777" w:rsidR="009A4570" w:rsidRPr="00FE4145" w:rsidRDefault="009A4570" w:rsidP="00FE4145">
      <w:pPr>
        <w:rPr>
          <w:sz w:val="24"/>
          <w:szCs w:val="24"/>
          <w:lang w:val="en-ID"/>
        </w:rPr>
      </w:pPr>
      <w:r w:rsidRPr="00FE4145">
        <w:rPr>
          <w:sz w:val="24"/>
          <w:szCs w:val="24"/>
          <w:lang w:val="en-ID"/>
        </w:rPr>
        <w:t xml:space="preserve">● Untuk mengkonfigurasi access point, klik Wireless Router yang sudah dipasang. </w:t>
      </w:r>
    </w:p>
    <w:p w14:paraId="7D81CEEC" w14:textId="77777777" w:rsidR="009A4570" w:rsidRPr="00FE4145" w:rsidRDefault="009A4570" w:rsidP="00FE4145">
      <w:pPr>
        <w:rPr>
          <w:sz w:val="24"/>
          <w:szCs w:val="24"/>
          <w:lang w:val="en-ID"/>
        </w:rPr>
      </w:pPr>
      <w:r w:rsidRPr="00FE4145">
        <w:rPr>
          <w:sz w:val="24"/>
          <w:szCs w:val="24"/>
          <w:lang w:val="en-ID"/>
        </w:rPr>
        <w:t xml:space="preserve">● Pilih tab/menu GUI </w:t>
      </w:r>
    </w:p>
    <w:p w14:paraId="77EC300A" w14:textId="77777777" w:rsidR="009A4570" w:rsidRPr="00FE4145" w:rsidRDefault="009A4570" w:rsidP="00FE4145">
      <w:pPr>
        <w:rPr>
          <w:sz w:val="24"/>
          <w:szCs w:val="24"/>
          <w:lang w:val="en-ID"/>
        </w:rPr>
      </w:pPr>
      <w:r w:rsidRPr="00FE4145">
        <w:rPr>
          <w:sz w:val="24"/>
          <w:szCs w:val="24"/>
          <w:lang w:val="en-ID"/>
        </w:rPr>
        <w:t xml:space="preserve">● Masukkan IP Address dengan 192.168.0.1 </w:t>
      </w:r>
    </w:p>
    <w:p w14:paraId="3AFBD6A9" w14:textId="77777777" w:rsidR="009A4570" w:rsidRPr="00FE4145" w:rsidRDefault="009A4570" w:rsidP="00FE4145">
      <w:pPr>
        <w:rPr>
          <w:sz w:val="24"/>
          <w:szCs w:val="24"/>
          <w:lang w:val="en-ID"/>
        </w:rPr>
      </w:pPr>
      <w:r w:rsidRPr="00FE4145">
        <w:rPr>
          <w:sz w:val="24"/>
          <w:szCs w:val="24"/>
          <w:lang w:val="en-ID"/>
        </w:rPr>
        <w:t>● Serta Subnet Mask dengan 255.255.255.0</w:t>
      </w:r>
    </w:p>
    <w:p w14:paraId="16919E89" w14:textId="77777777" w:rsidR="00FE4145" w:rsidRPr="00FE4145" w:rsidRDefault="00FE4145" w:rsidP="00FE4145">
      <w:pPr>
        <w:rPr>
          <w:sz w:val="24"/>
          <w:szCs w:val="24"/>
          <w:lang w:val="en-ID"/>
        </w:rPr>
      </w:pPr>
      <w:r w:rsidRPr="00FE4145">
        <w:rPr>
          <w:sz w:val="24"/>
          <w:szCs w:val="24"/>
          <w:lang w:val="en-ID"/>
        </w:rPr>
        <w:t>● Aktifkan DHCP Server, menjadi Enabled</w:t>
      </w:r>
    </w:p>
    <w:p w14:paraId="6B7BB9E5" w14:textId="77777777" w:rsidR="00FE4145" w:rsidRPr="00FE4145" w:rsidRDefault="00FE4145" w:rsidP="00FE4145">
      <w:pPr>
        <w:rPr>
          <w:sz w:val="24"/>
          <w:szCs w:val="24"/>
          <w:lang w:val="en-ID"/>
        </w:rPr>
      </w:pPr>
      <w:r w:rsidRPr="00FE4145">
        <w:rPr>
          <w:sz w:val="24"/>
          <w:szCs w:val="24"/>
          <w:lang w:val="en-ID"/>
        </w:rPr>
        <w:t xml:space="preserve">● Mulai IP Address, dan IP DHCP dimulai dari 192.168.0.100 </w:t>
      </w:r>
    </w:p>
    <w:p w14:paraId="04977504" w14:textId="77777777" w:rsidR="00FE4145" w:rsidRPr="00FE4145" w:rsidRDefault="00FE4145" w:rsidP="00FE4145">
      <w:pPr>
        <w:rPr>
          <w:sz w:val="24"/>
          <w:szCs w:val="24"/>
          <w:lang w:val="en-ID"/>
        </w:rPr>
      </w:pPr>
      <w:r w:rsidRPr="00FE4145">
        <w:rPr>
          <w:sz w:val="24"/>
          <w:szCs w:val="24"/>
          <w:lang w:val="en-ID"/>
        </w:rPr>
        <w:t xml:space="preserve">● Maximum number of Users (jumlah maksimum dari IP DHCP) </w:t>
      </w:r>
    </w:p>
    <w:p w14:paraId="4170C071" w14:textId="77777777" w:rsidR="00FE4145" w:rsidRPr="00FE4145" w:rsidRDefault="00FE4145" w:rsidP="00FE4145">
      <w:pPr>
        <w:rPr>
          <w:sz w:val="24"/>
          <w:szCs w:val="24"/>
          <w:lang w:val="id-ID"/>
        </w:rPr>
      </w:pPr>
      <w:r w:rsidRPr="00FE4145">
        <w:rPr>
          <w:sz w:val="24"/>
          <w:szCs w:val="24"/>
          <w:lang w:val="en-ID"/>
        </w:rPr>
        <w:t>● Lalu simpan pengaturan (Save Settings)</w:t>
      </w:r>
    </w:p>
    <w:p w14:paraId="4E852CA1" w14:textId="77777777" w:rsidR="00FE4145" w:rsidRPr="00FE4145" w:rsidRDefault="00FE4145" w:rsidP="00FE4145">
      <w:pPr>
        <w:pStyle w:val="NoSpacing"/>
        <w:rPr>
          <w:sz w:val="24"/>
          <w:szCs w:val="24"/>
          <w:lang w:val="id-ID"/>
        </w:rPr>
      </w:pPr>
    </w:p>
    <w:p w14:paraId="2BD10CCD" w14:textId="10852CDB" w:rsidR="00FE4145" w:rsidRDefault="00FE4145" w:rsidP="006358DB">
      <w:pPr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AB5483" wp14:editId="1638010F">
            <wp:extent cx="4583875" cy="3665281"/>
            <wp:effectExtent l="0" t="0" r="7620" b="0"/>
            <wp:docPr id="196969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93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303" cy="367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8EDF" w14:textId="77777777" w:rsidR="00FE4145" w:rsidRPr="00FE4145" w:rsidRDefault="00FE4145" w:rsidP="00FE414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E4145">
        <w:rPr>
          <w:rFonts w:ascii="Times New Roman" w:hAnsi="Times New Roman" w:cs="Times New Roman"/>
          <w:sz w:val="24"/>
          <w:szCs w:val="24"/>
          <w:lang w:val="en-ID"/>
        </w:rPr>
        <w:t xml:space="preserve">● Pilih tab/menu Wireless -&gt; Basic Wireless Settings </w:t>
      </w:r>
    </w:p>
    <w:p w14:paraId="3315BD41" w14:textId="77777777" w:rsidR="00FE4145" w:rsidRPr="00FE4145" w:rsidRDefault="00FE4145" w:rsidP="00FE414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E4145">
        <w:rPr>
          <w:rFonts w:ascii="Times New Roman" w:hAnsi="Times New Roman" w:cs="Times New Roman"/>
          <w:sz w:val="24"/>
          <w:szCs w:val="24"/>
          <w:lang w:val="en-ID"/>
        </w:rPr>
        <w:t xml:space="preserve">● Buatlah nama SSID dengan LabJarkom </w:t>
      </w:r>
    </w:p>
    <w:p w14:paraId="2232A943" w14:textId="40A750C2" w:rsidR="00FE4145" w:rsidRPr="00FE4145" w:rsidRDefault="00FE4145" w:rsidP="006358DB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E4145">
        <w:rPr>
          <w:rFonts w:ascii="Times New Roman" w:hAnsi="Times New Roman" w:cs="Times New Roman"/>
          <w:sz w:val="24"/>
          <w:szCs w:val="24"/>
          <w:lang w:val="en-ID"/>
        </w:rPr>
        <w:t>● Lalu simpan pengaturan (Save Settings)</w:t>
      </w:r>
    </w:p>
    <w:p w14:paraId="451DFBFA" w14:textId="47E2572E" w:rsidR="009A4570" w:rsidRDefault="009A4570" w:rsidP="006358DB">
      <w:pPr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F25D89" wp14:editId="019B4239">
            <wp:extent cx="4026090" cy="3230859"/>
            <wp:effectExtent l="0" t="0" r="0" b="8255"/>
            <wp:docPr id="22371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12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3487" cy="32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3DC7" w14:textId="77777777" w:rsidR="00FE4145" w:rsidRPr="00FE4145" w:rsidRDefault="00FE4145" w:rsidP="00FE414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E4145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● Tekan tab/menu Wireless -&gt; Wireless Security </w:t>
      </w:r>
    </w:p>
    <w:p w14:paraId="14E6E339" w14:textId="77777777" w:rsidR="00FE4145" w:rsidRPr="00FE4145" w:rsidRDefault="00FE4145" w:rsidP="00FE414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E4145">
        <w:rPr>
          <w:rFonts w:ascii="Times New Roman" w:hAnsi="Times New Roman" w:cs="Times New Roman"/>
          <w:sz w:val="24"/>
          <w:szCs w:val="24"/>
          <w:lang w:val="en-ID"/>
        </w:rPr>
        <w:t xml:space="preserve">● Lalu pada Security Mode akan menggunakan WPA2 Personal </w:t>
      </w:r>
    </w:p>
    <w:p w14:paraId="78A7B2C8" w14:textId="77777777" w:rsidR="00FE4145" w:rsidRPr="00FE4145" w:rsidRDefault="00FE4145" w:rsidP="00FE414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E4145">
        <w:rPr>
          <w:rFonts w:ascii="Times New Roman" w:hAnsi="Times New Roman" w:cs="Times New Roman"/>
          <w:sz w:val="24"/>
          <w:szCs w:val="24"/>
          <w:lang w:val="en-ID"/>
        </w:rPr>
        <w:t xml:space="preserve">● Dengan Encryption AES </w:t>
      </w:r>
    </w:p>
    <w:p w14:paraId="5482A1E2" w14:textId="77777777" w:rsidR="00FE4145" w:rsidRPr="00FE4145" w:rsidRDefault="00FE4145" w:rsidP="00FE414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E4145">
        <w:rPr>
          <w:rFonts w:ascii="Times New Roman" w:hAnsi="Times New Roman" w:cs="Times New Roman"/>
          <w:sz w:val="24"/>
          <w:szCs w:val="24"/>
          <w:lang w:val="en-ID"/>
        </w:rPr>
        <w:t xml:space="preserve">● Serta Passphrase 12345678 </w:t>
      </w:r>
    </w:p>
    <w:p w14:paraId="3289456D" w14:textId="77777777" w:rsidR="00FE4145" w:rsidRPr="00FE4145" w:rsidRDefault="00FE4145" w:rsidP="00FE414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E4145">
        <w:rPr>
          <w:rFonts w:ascii="Times New Roman" w:hAnsi="Times New Roman" w:cs="Times New Roman"/>
          <w:sz w:val="24"/>
          <w:szCs w:val="24"/>
          <w:lang w:val="en-ID"/>
        </w:rPr>
        <w:t>● Lalu simpan pengaturan (Save Settings)</w:t>
      </w:r>
    </w:p>
    <w:p w14:paraId="252FAE2A" w14:textId="3F25CCF4" w:rsidR="00FE4145" w:rsidRDefault="00FE4145">
      <w:pPr>
        <w:rPr>
          <w:rFonts w:ascii="Times New Roman" w:hAnsi="Times New Roman" w:cs="Times New Roman"/>
          <w:sz w:val="24"/>
          <w:szCs w:val="24"/>
        </w:rPr>
      </w:pPr>
      <w:r w:rsidRPr="00FE41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E699B5" wp14:editId="7D391FC8">
            <wp:extent cx="5807034" cy="2125213"/>
            <wp:effectExtent l="0" t="0" r="3810" b="8890"/>
            <wp:docPr id="114084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49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5892" cy="21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E13F" w14:textId="40EBA9FA" w:rsidR="00FE4145" w:rsidRPr="00FE4145" w:rsidRDefault="00FE4145" w:rsidP="00FE414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E4145">
        <w:rPr>
          <w:rFonts w:ascii="Times New Roman" w:hAnsi="Times New Roman" w:cs="Times New Roman"/>
          <w:sz w:val="24"/>
          <w:szCs w:val="24"/>
          <w:lang w:val="en-ID"/>
        </w:rPr>
        <w:t xml:space="preserve">3. Konfigurasi Client Konfigurasi LAPTOP </w:t>
      </w:r>
      <w:r>
        <w:rPr>
          <w:rFonts w:ascii="Times New Roman" w:hAnsi="Times New Roman" w:cs="Times New Roman"/>
          <w:sz w:val="24"/>
          <w:szCs w:val="24"/>
          <w:lang w:val="en-ID"/>
        </w:rPr>
        <w:t>0</w:t>
      </w:r>
    </w:p>
    <w:p w14:paraId="2598DA8C" w14:textId="00D1DDCB" w:rsidR="00FE4145" w:rsidRPr="00FE4145" w:rsidRDefault="00FE4145" w:rsidP="00FE414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E4145">
        <w:rPr>
          <w:rFonts w:ascii="Times New Roman" w:hAnsi="Times New Roman" w:cs="Times New Roman"/>
          <w:sz w:val="24"/>
          <w:szCs w:val="24"/>
          <w:lang w:val="en-ID"/>
        </w:rPr>
        <w:t>● Konfigurasi Laptop</w:t>
      </w:r>
      <w:r>
        <w:rPr>
          <w:rFonts w:ascii="Times New Roman" w:hAnsi="Times New Roman" w:cs="Times New Roman"/>
          <w:sz w:val="24"/>
          <w:szCs w:val="24"/>
          <w:lang w:val="en-ID"/>
        </w:rPr>
        <w:t>0</w:t>
      </w:r>
      <w:r w:rsidRPr="00FE4145">
        <w:rPr>
          <w:rFonts w:ascii="Times New Roman" w:hAnsi="Times New Roman" w:cs="Times New Roman"/>
          <w:sz w:val="24"/>
          <w:szCs w:val="24"/>
          <w:lang w:val="en-ID"/>
        </w:rPr>
        <w:t xml:space="preserve"> pada tab Config </w:t>
      </w:r>
    </w:p>
    <w:p w14:paraId="7404EA39" w14:textId="77777777" w:rsidR="00FE4145" w:rsidRPr="00FE4145" w:rsidRDefault="00FE4145" w:rsidP="00FE414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E4145">
        <w:rPr>
          <w:rFonts w:ascii="Times New Roman" w:hAnsi="Times New Roman" w:cs="Times New Roman"/>
          <w:sz w:val="24"/>
          <w:szCs w:val="24"/>
          <w:lang w:val="en-ID"/>
        </w:rPr>
        <w:t xml:space="preserve">● SSID = LabJarkom </w:t>
      </w:r>
    </w:p>
    <w:p w14:paraId="7B9A83D7" w14:textId="77777777" w:rsidR="00FE4145" w:rsidRPr="00FE4145" w:rsidRDefault="00FE4145" w:rsidP="00FE414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E4145">
        <w:rPr>
          <w:rFonts w:ascii="Times New Roman" w:hAnsi="Times New Roman" w:cs="Times New Roman"/>
          <w:sz w:val="24"/>
          <w:szCs w:val="24"/>
          <w:lang w:val="en-ID"/>
        </w:rPr>
        <w:t xml:space="preserve">● Authentication = WPA2-PSK </w:t>
      </w:r>
    </w:p>
    <w:p w14:paraId="71C0C81D" w14:textId="77777777" w:rsidR="00FE4145" w:rsidRPr="00FE4145" w:rsidRDefault="00FE4145" w:rsidP="00FE414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E4145">
        <w:rPr>
          <w:rFonts w:ascii="Times New Roman" w:hAnsi="Times New Roman" w:cs="Times New Roman"/>
          <w:sz w:val="24"/>
          <w:szCs w:val="24"/>
          <w:lang w:val="en-ID"/>
        </w:rPr>
        <w:t>● Pass Phrase = 12345678</w:t>
      </w:r>
    </w:p>
    <w:p w14:paraId="0BC9E7DD" w14:textId="77777777" w:rsidR="00FE4145" w:rsidRPr="00FE4145" w:rsidRDefault="00FE4145" w:rsidP="00FE414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E4145">
        <w:rPr>
          <w:rFonts w:ascii="Times New Roman" w:hAnsi="Times New Roman" w:cs="Times New Roman"/>
          <w:sz w:val="24"/>
          <w:szCs w:val="24"/>
          <w:lang w:val="en-ID"/>
        </w:rPr>
        <w:t xml:space="preserve">● Pada IP Configuration memakai DHCP </w:t>
      </w:r>
    </w:p>
    <w:p w14:paraId="5BD0CF57" w14:textId="77777777" w:rsidR="00FE4145" w:rsidRPr="00FE4145" w:rsidRDefault="00FE4145" w:rsidP="00FE414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E4145">
        <w:rPr>
          <w:rFonts w:ascii="Times New Roman" w:hAnsi="Times New Roman" w:cs="Times New Roman"/>
          <w:sz w:val="24"/>
          <w:szCs w:val="24"/>
          <w:lang w:val="en-ID"/>
        </w:rPr>
        <w:t>● Nomor IP akan ditampilkan jika PC LAPTOP terhubung dan DCHP Server aktif</w:t>
      </w:r>
    </w:p>
    <w:p w14:paraId="3BEA8B10" w14:textId="625D1090" w:rsidR="00A739F8" w:rsidRDefault="00A739F8">
      <w:pPr>
        <w:rPr>
          <w:rFonts w:ascii="Times New Roman" w:hAnsi="Times New Roman" w:cs="Times New Roman"/>
          <w:sz w:val="24"/>
          <w:szCs w:val="24"/>
        </w:rPr>
      </w:pPr>
      <w:r w:rsidRPr="00A739F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7DDECB" wp14:editId="40ACFC61">
            <wp:extent cx="4958551" cy="5008728"/>
            <wp:effectExtent l="0" t="0" r="0" b="1905"/>
            <wp:docPr id="185987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780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545" cy="50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380B" w14:textId="020B690F" w:rsidR="00A739F8" w:rsidRPr="00A739F8" w:rsidRDefault="00A739F8" w:rsidP="00A739F8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A739F8">
        <w:rPr>
          <w:rFonts w:ascii="Times New Roman" w:hAnsi="Times New Roman" w:cs="Times New Roman"/>
          <w:sz w:val="24"/>
          <w:szCs w:val="24"/>
          <w:lang w:val="en-ID"/>
        </w:rPr>
        <w:t>Konfigurasi LAPTOP</w:t>
      </w:r>
      <w:r>
        <w:rPr>
          <w:rFonts w:ascii="Times New Roman" w:hAnsi="Times New Roman" w:cs="Times New Roman"/>
          <w:sz w:val="24"/>
          <w:szCs w:val="24"/>
          <w:lang w:val="en-ID"/>
        </w:rPr>
        <w:t>1</w:t>
      </w:r>
    </w:p>
    <w:p w14:paraId="57C4DC68" w14:textId="0466C366" w:rsidR="00A739F8" w:rsidRPr="00A739F8" w:rsidRDefault="00A739F8" w:rsidP="00A739F8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A739F8">
        <w:rPr>
          <w:rFonts w:ascii="Times New Roman" w:hAnsi="Times New Roman" w:cs="Times New Roman"/>
          <w:sz w:val="24"/>
          <w:szCs w:val="24"/>
          <w:lang w:val="en-ID"/>
        </w:rPr>
        <w:t>● Konfigurasi Laptop</w:t>
      </w:r>
      <w:r>
        <w:rPr>
          <w:rFonts w:ascii="Times New Roman" w:hAnsi="Times New Roman" w:cs="Times New Roman"/>
          <w:sz w:val="24"/>
          <w:szCs w:val="24"/>
          <w:lang w:val="en-ID"/>
        </w:rPr>
        <w:t>1</w:t>
      </w:r>
      <w:r w:rsidRPr="00A739F8">
        <w:rPr>
          <w:rFonts w:ascii="Times New Roman" w:hAnsi="Times New Roman" w:cs="Times New Roman"/>
          <w:sz w:val="24"/>
          <w:szCs w:val="24"/>
          <w:lang w:val="en-ID"/>
        </w:rPr>
        <w:t xml:space="preserve"> pada tab Config </w:t>
      </w:r>
    </w:p>
    <w:p w14:paraId="36485687" w14:textId="77777777" w:rsidR="00A739F8" w:rsidRPr="00A739F8" w:rsidRDefault="00A739F8" w:rsidP="00A739F8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A739F8">
        <w:rPr>
          <w:rFonts w:ascii="Times New Roman" w:hAnsi="Times New Roman" w:cs="Times New Roman"/>
          <w:sz w:val="24"/>
          <w:szCs w:val="24"/>
          <w:lang w:val="en-ID"/>
        </w:rPr>
        <w:t xml:space="preserve">● SSID = LabJarkom </w:t>
      </w:r>
    </w:p>
    <w:p w14:paraId="102C3D3B" w14:textId="77777777" w:rsidR="00A739F8" w:rsidRPr="00A739F8" w:rsidRDefault="00A739F8" w:rsidP="00A739F8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A739F8">
        <w:rPr>
          <w:rFonts w:ascii="Times New Roman" w:hAnsi="Times New Roman" w:cs="Times New Roman"/>
          <w:sz w:val="24"/>
          <w:szCs w:val="24"/>
          <w:lang w:val="en-ID"/>
        </w:rPr>
        <w:t xml:space="preserve">● Authentication = WPA2-PSK </w:t>
      </w:r>
    </w:p>
    <w:p w14:paraId="0C35BF27" w14:textId="77777777" w:rsidR="00A739F8" w:rsidRPr="00A739F8" w:rsidRDefault="00A739F8" w:rsidP="00A739F8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A739F8">
        <w:rPr>
          <w:rFonts w:ascii="Times New Roman" w:hAnsi="Times New Roman" w:cs="Times New Roman"/>
          <w:sz w:val="24"/>
          <w:szCs w:val="24"/>
          <w:lang w:val="en-ID"/>
        </w:rPr>
        <w:t>● Pass Phrase = 12345678</w:t>
      </w:r>
    </w:p>
    <w:p w14:paraId="04F2EFEC" w14:textId="77777777" w:rsidR="00A739F8" w:rsidRPr="00A739F8" w:rsidRDefault="00A739F8" w:rsidP="00A739F8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A739F8">
        <w:rPr>
          <w:rFonts w:ascii="Times New Roman" w:hAnsi="Times New Roman" w:cs="Times New Roman"/>
          <w:sz w:val="24"/>
          <w:szCs w:val="24"/>
          <w:lang w:val="en-ID"/>
        </w:rPr>
        <w:t xml:space="preserve">● IP menggunakan DHCP </w:t>
      </w:r>
    </w:p>
    <w:p w14:paraId="3AEE55A7" w14:textId="63666D64" w:rsidR="0049706C" w:rsidRPr="00A739F8" w:rsidRDefault="00A739F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739F8">
        <w:rPr>
          <w:rFonts w:ascii="Times New Roman" w:hAnsi="Times New Roman" w:cs="Times New Roman"/>
          <w:sz w:val="24"/>
          <w:szCs w:val="24"/>
          <w:lang w:val="en-ID"/>
        </w:rPr>
        <w:t>● Nomor IP akan ditampilkan jika Laptop5 terhubung dan DCHP Server aktif</w:t>
      </w:r>
    </w:p>
    <w:p w14:paraId="4038499E" w14:textId="6C60A3C3" w:rsidR="00A739F8" w:rsidRDefault="00A739F8">
      <w:pPr>
        <w:rPr>
          <w:rFonts w:ascii="Times New Roman" w:hAnsi="Times New Roman" w:cs="Times New Roman"/>
          <w:sz w:val="24"/>
          <w:szCs w:val="24"/>
        </w:rPr>
      </w:pPr>
      <w:r w:rsidRPr="00A739F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775837" wp14:editId="3BAFB056">
            <wp:extent cx="5061492" cy="5090615"/>
            <wp:effectExtent l="0" t="0" r="6350" b="0"/>
            <wp:docPr id="22870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012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467" cy="510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56C0" w14:textId="77777777" w:rsidR="00A739F8" w:rsidRPr="00A739F8" w:rsidRDefault="00A739F8" w:rsidP="00A739F8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A739F8">
        <w:rPr>
          <w:rFonts w:ascii="Times New Roman" w:hAnsi="Times New Roman" w:cs="Times New Roman"/>
          <w:sz w:val="24"/>
          <w:szCs w:val="24"/>
          <w:lang w:val="en-ID"/>
        </w:rPr>
        <w:t xml:space="preserve">4. Pengujian PING </w:t>
      </w:r>
    </w:p>
    <w:p w14:paraId="3F22B6DA" w14:textId="77777777" w:rsidR="00A739F8" w:rsidRPr="00A739F8" w:rsidRDefault="00A739F8" w:rsidP="00A739F8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A739F8">
        <w:rPr>
          <w:rFonts w:ascii="Times New Roman" w:hAnsi="Times New Roman" w:cs="Times New Roman"/>
          <w:sz w:val="24"/>
          <w:szCs w:val="24"/>
          <w:lang w:val="en-ID"/>
        </w:rPr>
        <w:t xml:space="preserve">● Di Laptop, pilih tab/menu Desktop -&gt; Command Prompt </w:t>
      </w:r>
    </w:p>
    <w:p w14:paraId="31CD9E64" w14:textId="77777777" w:rsidR="00A739F8" w:rsidRPr="00A739F8" w:rsidRDefault="00A739F8" w:rsidP="00A739F8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A739F8">
        <w:rPr>
          <w:rFonts w:ascii="Times New Roman" w:hAnsi="Times New Roman" w:cs="Times New Roman"/>
          <w:sz w:val="24"/>
          <w:szCs w:val="24"/>
          <w:lang w:val="en-ID"/>
        </w:rPr>
        <w:t xml:space="preserve">● Jalankan perintah Ping ke IP Access Point 192.168.0.1 </w:t>
      </w:r>
    </w:p>
    <w:p w14:paraId="384229F6" w14:textId="5BBC1951" w:rsidR="00A739F8" w:rsidRPr="00A739F8" w:rsidRDefault="00A739F8" w:rsidP="00A739F8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A739F8">
        <w:rPr>
          <w:rFonts w:ascii="Times New Roman" w:hAnsi="Times New Roman" w:cs="Times New Roman"/>
          <w:sz w:val="24"/>
          <w:szCs w:val="24"/>
          <w:lang w:val="en-ID"/>
        </w:rPr>
        <w:t>● Ping IP Laptop</w:t>
      </w:r>
      <w:r>
        <w:rPr>
          <w:rFonts w:ascii="Times New Roman" w:hAnsi="Times New Roman" w:cs="Times New Roman"/>
          <w:sz w:val="24"/>
          <w:szCs w:val="24"/>
          <w:lang w:val="en-ID"/>
        </w:rPr>
        <w:t>0</w:t>
      </w:r>
      <w:r w:rsidRPr="00A739F8">
        <w:rPr>
          <w:rFonts w:ascii="Times New Roman" w:hAnsi="Times New Roman" w:cs="Times New Roman"/>
          <w:sz w:val="24"/>
          <w:szCs w:val="24"/>
          <w:lang w:val="en-ID"/>
        </w:rPr>
        <w:t xml:space="preserve"> Ke Laptop</w:t>
      </w:r>
      <w:r>
        <w:rPr>
          <w:rFonts w:ascii="Times New Roman" w:hAnsi="Times New Roman" w:cs="Times New Roman"/>
          <w:sz w:val="24"/>
          <w:szCs w:val="24"/>
          <w:lang w:val="en-ID"/>
        </w:rPr>
        <w:t>1</w:t>
      </w:r>
    </w:p>
    <w:p w14:paraId="5D508EB8" w14:textId="1F69FFE4" w:rsidR="00A739F8" w:rsidRPr="00A739F8" w:rsidRDefault="00A739F8" w:rsidP="00A739F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739F8">
        <w:rPr>
          <w:rFonts w:ascii="Times New Roman" w:hAnsi="Times New Roman" w:cs="Times New Roman"/>
          <w:sz w:val="24"/>
          <w:szCs w:val="24"/>
          <w:lang w:val="en-ID"/>
        </w:rPr>
        <w:t>● Lakukan juga pada Laptop</w:t>
      </w:r>
      <w:r>
        <w:rPr>
          <w:rFonts w:ascii="Times New Roman" w:hAnsi="Times New Roman" w:cs="Times New Roman"/>
          <w:sz w:val="24"/>
          <w:szCs w:val="24"/>
          <w:lang w:val="en-ID"/>
        </w:rPr>
        <w:t>1</w:t>
      </w:r>
      <w:r w:rsidRPr="00A739F8">
        <w:rPr>
          <w:rFonts w:ascii="Times New Roman" w:hAnsi="Times New Roman" w:cs="Times New Roman"/>
          <w:sz w:val="24"/>
          <w:szCs w:val="24"/>
          <w:lang w:val="en-ID"/>
        </w:rPr>
        <w:t xml:space="preserve"> ke Laptop</w:t>
      </w:r>
      <w:r>
        <w:rPr>
          <w:rFonts w:ascii="Times New Roman" w:hAnsi="Times New Roman" w:cs="Times New Roman"/>
          <w:sz w:val="24"/>
          <w:szCs w:val="24"/>
          <w:lang w:val="en-ID"/>
        </w:rPr>
        <w:t>0</w:t>
      </w:r>
    </w:p>
    <w:p w14:paraId="24C68DEB" w14:textId="7562D5B1" w:rsidR="00A739F8" w:rsidRDefault="00A73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ACDA57" w14:textId="77777777" w:rsidR="00A739F8" w:rsidRDefault="00A739F8">
      <w:pPr>
        <w:rPr>
          <w:rFonts w:ascii="Times New Roman" w:hAnsi="Times New Roman" w:cs="Times New Roman"/>
          <w:sz w:val="24"/>
          <w:szCs w:val="24"/>
        </w:rPr>
      </w:pPr>
    </w:p>
    <w:p w14:paraId="22E23ADA" w14:textId="25A82AA0" w:rsidR="00A739F8" w:rsidRDefault="00E65D14">
      <w:pPr>
        <w:rPr>
          <w:rFonts w:ascii="Times New Roman" w:hAnsi="Times New Roman" w:cs="Times New Roman"/>
          <w:sz w:val="24"/>
          <w:szCs w:val="24"/>
        </w:rPr>
      </w:pPr>
      <w:r w:rsidRPr="00E65D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780C13" wp14:editId="39A87184">
            <wp:extent cx="6400800" cy="6446520"/>
            <wp:effectExtent l="0" t="0" r="0" b="0"/>
            <wp:docPr id="136859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939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192F" w14:textId="0D5EB238" w:rsidR="00E65D14" w:rsidRPr="00FE4145" w:rsidRDefault="00E65D14">
      <w:pPr>
        <w:rPr>
          <w:rFonts w:ascii="Times New Roman" w:hAnsi="Times New Roman" w:cs="Times New Roman"/>
          <w:sz w:val="24"/>
          <w:szCs w:val="24"/>
        </w:rPr>
      </w:pPr>
      <w:r w:rsidRPr="00E65D1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E7D41B" wp14:editId="05124F2F">
            <wp:extent cx="6400800" cy="6464935"/>
            <wp:effectExtent l="0" t="0" r="0" b="0"/>
            <wp:docPr id="188451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108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D14" w:rsidRPr="00FE4145" w:rsidSect="006358DB"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DB"/>
    <w:rsid w:val="00045D7A"/>
    <w:rsid w:val="000A7B00"/>
    <w:rsid w:val="00113DCB"/>
    <w:rsid w:val="00174424"/>
    <w:rsid w:val="002D16C1"/>
    <w:rsid w:val="0049706C"/>
    <w:rsid w:val="005372AD"/>
    <w:rsid w:val="006358DB"/>
    <w:rsid w:val="00651EBF"/>
    <w:rsid w:val="00671D6A"/>
    <w:rsid w:val="00942D3C"/>
    <w:rsid w:val="009A4570"/>
    <w:rsid w:val="00A0543B"/>
    <w:rsid w:val="00A739F8"/>
    <w:rsid w:val="00AB1ACF"/>
    <w:rsid w:val="00B015D3"/>
    <w:rsid w:val="00B21AB8"/>
    <w:rsid w:val="00D51464"/>
    <w:rsid w:val="00E532E1"/>
    <w:rsid w:val="00E65D14"/>
    <w:rsid w:val="00EA44B6"/>
    <w:rsid w:val="00FE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4641"/>
  <w15:chartTrackingRefBased/>
  <w15:docId w15:val="{1AEBFA9E-509E-4F76-9A55-30CDCEEC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8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372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Meuthia Bronthe</dc:creator>
  <cp:keywords/>
  <dc:description/>
  <cp:lastModifiedBy>Meuthia Bronthe</cp:lastModifiedBy>
  <cp:revision>2</cp:revision>
  <dcterms:created xsi:type="dcterms:W3CDTF">2024-09-27T03:55:00Z</dcterms:created>
  <dcterms:modified xsi:type="dcterms:W3CDTF">2024-09-27T03:55:00Z</dcterms:modified>
</cp:coreProperties>
</file>